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39DAEF" wp14:paraId="2C078E63" wp14:textId="571CEF79">
      <w:pPr>
        <w:ind w:firstLine="720"/>
      </w:pPr>
      <w:r w:rsidR="3C881603">
        <w:rPr/>
        <w:t xml:space="preserve">Hi, my name is Seth! </w:t>
      </w:r>
      <w:r w:rsidR="3C881603">
        <w:rPr/>
        <w:t>I’m</w:t>
      </w:r>
      <w:r w:rsidR="3C881603">
        <w:rPr/>
        <w:t xml:space="preserve"> currently in my senior year</w:t>
      </w:r>
      <w:r w:rsidR="351ED132">
        <w:rPr/>
        <w:t xml:space="preserve"> </w:t>
      </w:r>
      <w:commentRangeStart w:id="606039956"/>
      <w:r w:rsidR="11310DE6">
        <w:rPr/>
        <w:t>at</w:t>
      </w:r>
      <w:commentRangeEnd w:id="606039956"/>
      <w:r>
        <w:rPr>
          <w:rStyle w:val="CommentReference"/>
        </w:rPr>
        <w:commentReference w:id="606039956"/>
      </w:r>
      <w:r w:rsidR="3C881603">
        <w:rPr/>
        <w:t xml:space="preserve"> </w:t>
      </w:r>
      <w:r w:rsidR="3C881603">
        <w:rPr/>
        <w:t>at</w:t>
      </w:r>
      <w:r w:rsidR="3C881603">
        <w:rPr/>
        <w:t xml:space="preserve"> the University of Tennessee – Knoxville</w:t>
      </w:r>
      <w:r w:rsidR="042D6E27">
        <w:rPr/>
        <w:t>,</w:t>
      </w:r>
      <w:r w:rsidR="3C881603">
        <w:rPr/>
        <w:t xml:space="preserve"> pursuing a </w:t>
      </w:r>
      <w:r w:rsidR="7217914E">
        <w:rPr/>
        <w:t>B</w:t>
      </w:r>
      <w:r w:rsidR="1E6F84C0">
        <w:rPr/>
        <w:t>.</w:t>
      </w:r>
      <w:r w:rsidR="7217914E">
        <w:rPr/>
        <w:t>S</w:t>
      </w:r>
      <w:r w:rsidR="175A8F0E">
        <w:rPr/>
        <w:t>.</w:t>
      </w:r>
      <w:r w:rsidR="7217914E">
        <w:rPr/>
        <w:t xml:space="preserve"> </w:t>
      </w:r>
      <w:r w:rsidR="212502E9">
        <w:rPr/>
        <w:t>in</w:t>
      </w:r>
      <w:r w:rsidR="7217914E">
        <w:rPr/>
        <w:t xml:space="preserve"> </w:t>
      </w:r>
      <w:r w:rsidR="7217914E">
        <w:rPr/>
        <w:t>Ecology and Evolutionary Biology</w:t>
      </w:r>
      <w:r w:rsidR="34CEF5BA">
        <w:rPr/>
        <w:t xml:space="preserve"> </w:t>
      </w:r>
      <w:r w:rsidR="3CB35599">
        <w:rPr/>
        <w:t>with Honors</w:t>
      </w:r>
      <w:r w:rsidR="34CEF5BA">
        <w:rPr/>
        <w:t>.</w:t>
      </w:r>
      <w:r w:rsidR="34CEF5BA">
        <w:rPr/>
        <w:t xml:space="preserve"> I </w:t>
      </w:r>
      <w:r w:rsidR="3F778CE9">
        <w:rPr/>
        <w:t>got my start doing</w:t>
      </w:r>
      <w:r w:rsidR="34CEF5BA">
        <w:rPr/>
        <w:t xml:space="preserve"> research in an extracurri</w:t>
      </w:r>
      <w:r w:rsidR="7CC51C68">
        <w:rPr/>
        <w:t>cular STEM program</w:t>
      </w:r>
      <w:r w:rsidR="0950EAD8">
        <w:rPr/>
        <w:t xml:space="preserve"> </w:t>
      </w:r>
      <w:r w:rsidR="46DB8E31">
        <w:rPr/>
        <w:t xml:space="preserve">called </w:t>
      </w:r>
      <w:r w:rsidR="0950EAD8">
        <w:rPr/>
        <w:t>the School for Science and Math at Vanderbilt</w:t>
      </w:r>
      <w:r w:rsidR="3F15F002">
        <w:rPr/>
        <w:t xml:space="preserve"> (SSMV)</w:t>
      </w:r>
      <w:r w:rsidR="0950EAD8">
        <w:rPr/>
        <w:t xml:space="preserve"> when</w:t>
      </w:r>
      <w:r w:rsidR="60A5E33F">
        <w:rPr/>
        <w:t xml:space="preserve"> I was in</w:t>
      </w:r>
      <w:r w:rsidR="7CC51C68">
        <w:rPr/>
        <w:t xml:space="preserve"> high school</w:t>
      </w:r>
      <w:r w:rsidR="7CC51C68">
        <w:rPr/>
        <w:t xml:space="preserve">. </w:t>
      </w:r>
      <w:r w:rsidR="067D4E2B">
        <w:rPr/>
        <w:t xml:space="preserve">Since then, </w:t>
      </w:r>
      <w:r w:rsidR="7CC51C68">
        <w:rPr/>
        <w:t>I’ve</w:t>
      </w:r>
      <w:r w:rsidR="7CC51C68">
        <w:rPr/>
        <w:t xml:space="preserve"> worked </w:t>
      </w:r>
      <w:r w:rsidR="33D50A21">
        <w:rPr/>
        <w:t xml:space="preserve">on several projects that range in species, from bonobos to plants &amp; invertebrates. </w:t>
      </w:r>
      <w:r w:rsidR="7DEE1F39">
        <w:rPr/>
        <w:t>I’m</w:t>
      </w:r>
      <w:r w:rsidR="7DEE1F39">
        <w:rPr/>
        <w:t xml:space="preserve"> currently part of the Derryberry lab where </w:t>
      </w:r>
      <w:r w:rsidR="7DEE1F39">
        <w:rPr/>
        <w:t>I’m</w:t>
      </w:r>
      <w:r w:rsidR="7DEE1F39">
        <w:rPr/>
        <w:t xml:space="preserve"> </w:t>
      </w:r>
      <w:commentRangeStart w:id="1007974602"/>
      <w:r w:rsidR="2308ACD2">
        <w:rPr/>
        <w:t>working on a</w:t>
      </w:r>
      <w:r w:rsidR="53E4F878">
        <w:rPr/>
        <w:t>n</w:t>
      </w:r>
      <w:r w:rsidR="2308ACD2">
        <w:rPr/>
        <w:t xml:space="preserve"> </w:t>
      </w:r>
      <w:r w:rsidR="1A88DECB">
        <w:rPr/>
        <w:t>independent</w:t>
      </w:r>
      <w:r w:rsidR="1A88DECB">
        <w:rPr/>
        <w:t xml:space="preserve"> research </w:t>
      </w:r>
      <w:r w:rsidR="2308ACD2">
        <w:rPr/>
        <w:t xml:space="preserve">project </w:t>
      </w:r>
      <w:commentRangeEnd w:id="1007974602"/>
      <w:r>
        <w:rPr>
          <w:rStyle w:val="CommentReference"/>
        </w:rPr>
        <w:commentReference w:id="1007974602"/>
      </w:r>
      <w:r w:rsidR="2308ACD2">
        <w:rPr/>
        <w:t>examining the impact of atmospheric temperature on the social interactions of male-male pairs of zebra finches.</w:t>
      </w:r>
    </w:p>
    <w:p w:rsidR="10D841FF" w:rsidRDefault="10D841FF" w14:paraId="4CE837B6" w14:textId="43433AF5">
      <w:r w:rsidR="7D79B407">
        <w:rPr/>
        <w:t xml:space="preserve">My original research interest </w:t>
      </w:r>
      <w:r w:rsidR="7D79B407">
        <w:rPr/>
        <w:t xml:space="preserve">in animal </w:t>
      </w:r>
      <w:r w:rsidR="3337F211">
        <w:rPr/>
        <w:t>behavior</w:t>
      </w:r>
      <w:r w:rsidR="7D79B407">
        <w:rPr/>
        <w:t xml:space="preserve"> </w:t>
      </w:r>
      <w:r w:rsidR="682B0076">
        <w:rPr/>
        <w:t xml:space="preserve">started </w:t>
      </w:r>
      <w:r w:rsidR="097325B9">
        <w:rPr/>
        <w:t>with</w:t>
      </w:r>
      <w:r w:rsidR="13A923AF">
        <w:rPr/>
        <w:t xml:space="preserve"> </w:t>
      </w:r>
      <w:r w:rsidR="13A923AF">
        <w:rPr/>
        <w:t>a project in collaboration with the Ape Cognition &amp; Conservation Initiative</w:t>
      </w:r>
      <w:r w:rsidR="090B76D7">
        <w:rPr/>
        <w:t xml:space="preserve"> </w:t>
      </w:r>
      <w:r w:rsidR="090B76D7">
        <w:rPr/>
        <w:t>investigating prosocial behaviors in bonobos</w:t>
      </w:r>
      <w:r w:rsidR="090B76D7">
        <w:rPr/>
        <w:t xml:space="preserve">. </w:t>
      </w:r>
      <w:r w:rsidR="525F6ED1">
        <w:rPr/>
        <w:t>Behavior</w:t>
      </w:r>
      <w:r w:rsidR="03D36A22">
        <w:rPr/>
        <w:t xml:space="preserve"> has </w:t>
      </w:r>
      <w:r w:rsidR="03D36A22">
        <w:rPr/>
        <w:t>remained</w:t>
      </w:r>
      <w:r w:rsidR="03D36A22">
        <w:rPr/>
        <w:t xml:space="preserve"> a prominent area of interest</w:t>
      </w:r>
      <w:r w:rsidR="6E9A48B8">
        <w:rPr/>
        <w:t>,</w:t>
      </w:r>
      <w:r w:rsidR="031BBDDB">
        <w:rPr/>
        <w:t xml:space="preserve"> primarily because I enjoy exploring the versatility of behavior in different environmental and social contexts</w:t>
      </w:r>
      <w:r w:rsidR="3BB3D957">
        <w:rPr/>
        <w:t>.</w:t>
      </w:r>
      <w:r w:rsidR="6E9A48B8">
        <w:rPr/>
        <w:t xml:space="preserve"> </w:t>
      </w:r>
      <w:r w:rsidR="65588D13">
        <w:rPr/>
        <w:t xml:space="preserve">I love </w:t>
      </w:r>
      <w:r w:rsidR="5D506EC4">
        <w:rPr/>
        <w:t>learning</w:t>
      </w:r>
      <w:r w:rsidR="65588D13">
        <w:rPr/>
        <w:t xml:space="preserve"> about new organisms, concepts</w:t>
      </w:r>
      <w:r w:rsidR="5891A698">
        <w:rPr/>
        <w:t xml:space="preserve"> in ecology</w:t>
      </w:r>
      <w:r w:rsidR="65588D13">
        <w:rPr/>
        <w:t xml:space="preserve">, and </w:t>
      </w:r>
      <w:r w:rsidR="0AF050E1">
        <w:rPr/>
        <w:t>researc</w:t>
      </w:r>
      <w:r w:rsidR="7835A7D7">
        <w:rPr/>
        <w:t>h</w:t>
      </w:r>
      <w:ins w:author="reillymakenna@gmail.com" w:date="2025-09-23T00:41:56.913Z" w:id="443984392">
        <w:r w:rsidR="0AF050E1">
          <w:t xml:space="preserve"> </w:t>
        </w:r>
      </w:ins>
      <w:r w:rsidR="65588D13">
        <w:rPr/>
        <w:t>techniques.</w:t>
      </w:r>
      <w:r w:rsidR="2ED53A40">
        <w:rPr/>
        <w:t xml:space="preserve"> </w:t>
      </w:r>
      <w:r w:rsidR="2ED53A40">
        <w:rPr/>
        <w:t>Most</w:t>
      </w:r>
      <w:r w:rsidR="2ED53A40">
        <w:rPr/>
        <w:t xml:space="preserve"> recently, </w:t>
      </w:r>
      <w:r w:rsidR="2ED53A40">
        <w:rPr/>
        <w:t>I</w:t>
      </w:r>
      <w:r w:rsidR="4DE12E89">
        <w:rPr/>
        <w:t xml:space="preserve"> ha</w:t>
      </w:r>
      <w:r w:rsidR="2ED53A40">
        <w:rPr/>
        <w:t>ve</w:t>
      </w:r>
      <w:r w:rsidR="2ED53A40">
        <w:rPr/>
        <w:t xml:space="preserve"> </w:t>
      </w:r>
      <w:r w:rsidR="7E573D1D">
        <w:rPr/>
        <w:t xml:space="preserve">developed </w:t>
      </w:r>
      <w:r w:rsidR="38C1A392">
        <w:rPr/>
        <w:t>my</w:t>
      </w:r>
      <w:r w:rsidR="38C1A392">
        <w:rPr/>
        <w:t xml:space="preserve"> </w:t>
      </w:r>
      <w:r w:rsidR="7E573D1D">
        <w:rPr/>
        <w:t>understanding of</w:t>
      </w:r>
      <w:r w:rsidR="2ED53A40">
        <w:rPr/>
        <w:t xml:space="preserve"> thermal physiology methods like respirometry and thermal imaging as </w:t>
      </w:r>
      <w:r w:rsidR="0153BC28">
        <w:rPr/>
        <w:t xml:space="preserve">part of a postdoctoral project with Dr. Juan Zuluaga. </w:t>
      </w:r>
      <w:r w:rsidR="5182CE7E">
        <w:rPr/>
        <w:t>Ultimately</w:t>
      </w:r>
      <w:r w:rsidR="1A627133">
        <w:rPr/>
        <w:t xml:space="preserve">, </w:t>
      </w:r>
      <w:r w:rsidR="7CE143F5">
        <w:rPr/>
        <w:t>I</w:t>
      </w:r>
      <w:r w:rsidR="7CE143F5">
        <w:rPr/>
        <w:t xml:space="preserve"> want to pursue questions dealing with how animals use behavior and other </w:t>
      </w:r>
      <w:r w:rsidR="7FD50BE3">
        <w:rPr/>
        <w:t xml:space="preserve">adaptive </w:t>
      </w:r>
      <w:r w:rsidR="7FD50BE3">
        <w:rPr/>
        <w:t>str</w:t>
      </w:r>
      <w:r w:rsidR="7FD50BE3">
        <w:rPr/>
        <w:t>ateg</w:t>
      </w:r>
      <w:r w:rsidR="7FD50BE3">
        <w:rPr/>
        <w:t>ies</w:t>
      </w:r>
      <w:commentRangeStart w:id="1077735762"/>
      <w:r w:rsidR="7CE143F5">
        <w:rPr/>
        <w:t xml:space="preserve"> </w:t>
      </w:r>
      <w:r w:rsidR="7CE143F5">
        <w:rPr/>
        <w:t xml:space="preserve">to respond to environmental change. </w:t>
      </w:r>
      <w:commentRangeEnd w:id="1077735762"/>
      <w:r>
        <w:rPr>
          <w:rStyle w:val="CommentReference"/>
        </w:rPr>
        <w:commentReference w:id="1077735762"/>
      </w:r>
      <w:commentRangeStart w:id="231734548"/>
      <w:commentRangeEnd w:id="231734548"/>
      <w:r>
        <w:rPr>
          <w:rStyle w:val="CommentReference"/>
        </w:rPr>
        <w:commentReference w:id="231734548"/>
      </w:r>
    </w:p>
    <w:p w:rsidR="23CD66AE" w:rsidP="3F39DAEF" w:rsidRDefault="23CD66AE" w14:paraId="59D8F10D" w14:textId="6833742A">
      <w:pPr>
        <w:pStyle w:val="Normal"/>
      </w:pPr>
      <w:r w:rsidR="38331046">
        <w:rPr/>
        <w:t>Bey</w:t>
      </w:r>
      <w:r w:rsidR="38331046">
        <w:rPr/>
        <w:t>ond</w:t>
      </w:r>
      <w:r w:rsidR="23CD66AE">
        <w:rPr/>
        <w:t xml:space="preserve"> research itself, I thi</w:t>
      </w:r>
      <w:r w:rsidR="23CD66AE">
        <w:rPr/>
        <w:t xml:space="preserve">nk </w:t>
      </w:r>
      <w:r w:rsidR="23CD66AE">
        <w:rPr/>
        <w:t>i</w:t>
      </w:r>
      <w:r w:rsidR="23CD66AE">
        <w:rPr/>
        <w:t>t</w:t>
      </w:r>
      <w:r w:rsidR="23CD66AE">
        <w:rPr/>
        <w:t>’s</w:t>
      </w:r>
      <w:r w:rsidR="23CD66AE">
        <w:rPr/>
        <w:t xml:space="preserve"> </w:t>
      </w:r>
      <w:r w:rsidR="23CD66AE">
        <w:rPr/>
        <w:t>very import</w:t>
      </w:r>
      <w:r w:rsidR="23CD66AE">
        <w:rPr/>
        <w:t>ant</w:t>
      </w:r>
      <w:r w:rsidR="23CD66AE">
        <w:rPr/>
        <w:t xml:space="preserve"> to get people involved in nature and outreach. </w:t>
      </w:r>
      <w:r w:rsidR="4F8CC158">
        <w:rPr/>
        <w:t>After concluding my</w:t>
      </w:r>
      <w:r w:rsidR="5B98C793">
        <w:rPr/>
        <w:t xml:space="preserve"> </w:t>
      </w:r>
      <w:r w:rsidR="5B98C793">
        <w:rPr/>
        <w:t>prosocial</w:t>
      </w:r>
      <w:r w:rsidR="5B98C793">
        <w:rPr/>
        <w:t>ity</w:t>
      </w:r>
      <w:r w:rsidR="5B98C793">
        <w:rPr/>
        <w:t xml:space="preserve"> project</w:t>
      </w:r>
      <w:r w:rsidR="1167F8E4">
        <w:rPr/>
        <w:t xml:space="preserve"> with bonobos,</w:t>
      </w:r>
      <w:r w:rsidR="5B98C793">
        <w:rPr/>
        <w:t xml:space="preserve"> </w:t>
      </w:r>
      <w:r w:rsidR="3D69A4F4">
        <w:rPr/>
        <w:t xml:space="preserve">I collaborated with other </w:t>
      </w:r>
      <w:commentRangeStart w:id="819822093"/>
      <w:r w:rsidR="3D69A4F4">
        <w:rPr/>
        <w:t>SSMV</w:t>
      </w:r>
      <w:commentRangeEnd w:id="819822093"/>
      <w:r>
        <w:rPr>
          <w:rStyle w:val="CommentReference"/>
        </w:rPr>
        <w:commentReference w:id="819822093"/>
      </w:r>
      <w:r w:rsidR="3D69A4F4">
        <w:rPr/>
        <w:t xml:space="preserve"> students</w:t>
      </w:r>
      <w:r w:rsidR="5ABF0210">
        <w:rPr/>
        <w:t xml:space="preserve"> </w:t>
      </w:r>
      <w:r w:rsidR="14975644">
        <w:rPr/>
        <w:t xml:space="preserve">to </w:t>
      </w:r>
      <w:r w:rsidR="5ABF0210">
        <w:rPr/>
        <w:t>creat</w:t>
      </w:r>
      <w:r w:rsidR="2F9AE7CD">
        <w:rPr/>
        <w:t>e</w:t>
      </w:r>
      <w:r w:rsidR="5ABF0210">
        <w:rPr/>
        <w:t xml:space="preserve"> lessons for the</w:t>
      </w:r>
      <w:r w:rsidR="5E9E0AB8">
        <w:rPr/>
        <w:t xml:space="preserve"> Ape Initiative’s</w:t>
      </w:r>
      <w:r w:rsidR="5ABF0210">
        <w:rPr/>
        <w:t xml:space="preserve"> education zone</w:t>
      </w:r>
      <w:r w:rsidR="58A23B42">
        <w:rPr/>
        <w:t>. For several years I have also been</w:t>
      </w:r>
      <w:r w:rsidR="5ABF0210">
        <w:rPr/>
        <w:t xml:space="preserve"> </w:t>
      </w:r>
      <w:r w:rsidR="5ABF0210">
        <w:rPr/>
        <w:t xml:space="preserve">volunteering at their summer </w:t>
      </w:r>
      <w:r w:rsidR="7241D334">
        <w:rPr/>
        <w:t>STEM program for high school student</w:t>
      </w:r>
      <w:r w:rsidR="7241D334">
        <w:rPr/>
        <w:t xml:space="preserve">s. </w:t>
      </w:r>
      <w:r w:rsidR="7A5C9698">
        <w:rPr/>
        <w:t xml:space="preserve">This </w:t>
      </w:r>
      <w:r w:rsidR="7A5C9698">
        <w:rPr/>
        <w:t>year, I got</w:t>
      </w:r>
      <w:r w:rsidR="7241D334">
        <w:rPr/>
        <w:t xml:space="preserve"> </w:t>
      </w:r>
      <w:r w:rsidR="67588559">
        <w:rPr/>
        <w:t>inv</w:t>
      </w:r>
      <w:r w:rsidR="67588559">
        <w:rPr/>
        <w:t>olved at my own university by joining the UTK Naturalist Club’s leadership council where I help organize and run events to get people</w:t>
      </w:r>
      <w:r w:rsidR="00FFCCCF">
        <w:rPr/>
        <w:t xml:space="preserve"> out in nature! I want to </w:t>
      </w:r>
      <w:r w:rsidR="10AF1EEB">
        <w:rPr/>
        <w:t>keep putting a focus on outreach and engagement as I continue my academic career.</w:t>
      </w:r>
    </w:p>
    <w:p w:rsidR="10AF1EEB" w:rsidP="3F39DAEF" w:rsidRDefault="10AF1EEB" w14:paraId="5AC6C09A" w14:textId="5DF9A425">
      <w:pPr>
        <w:pStyle w:val="Normal"/>
      </w:pPr>
      <w:r w:rsidR="10AF1EEB">
        <w:rPr/>
        <w:t>I’m</w:t>
      </w:r>
      <w:r w:rsidR="10AF1EEB">
        <w:rPr/>
        <w:t xml:space="preserve"> currently looking for MS and PhD programs for Fall 202</w:t>
      </w:r>
      <w:commentRangeStart w:id="217381816"/>
      <w:r w:rsidR="10AF1EEB">
        <w:rPr/>
        <w:t>6!</w:t>
      </w:r>
      <w:r w:rsidR="4CD854B2">
        <w:rPr/>
        <w:t xml:space="preserve"> In my graduate studies</w:t>
      </w:r>
      <w:r w:rsidR="10AF1EEB">
        <w:rPr/>
        <w:t xml:space="preserve"> </w:t>
      </w:r>
      <w:r w:rsidR="02781136">
        <w:rPr/>
        <w:t xml:space="preserve">I want to continue developing my knowledge at the intersection of behavior and physiology to answer questions about how organisms respond to environmental changes. </w:t>
      </w:r>
      <w:r w:rsidR="696C3AE6">
        <w:rPr/>
        <w:t>I</w:t>
      </w:r>
      <w:r w:rsidR="1927F39B">
        <w:rPr/>
        <w:t xml:space="preserve"> </w:t>
      </w:r>
      <w:r w:rsidR="696C3AE6">
        <w:rPr/>
        <w:t xml:space="preserve">have </w:t>
      </w:r>
      <w:r w:rsidR="4153DF38">
        <w:rPr/>
        <w:t>research experience with multiple</w:t>
      </w:r>
      <w:r w:rsidR="696C3AE6">
        <w:rPr/>
        <w:t xml:space="preserve"> avian species, but I </w:t>
      </w:r>
      <w:r w:rsidR="696C3AE6">
        <w:rPr/>
        <w:t>w</w:t>
      </w:r>
      <w:r w:rsidR="4FAADE60">
        <w:rPr/>
        <w:t xml:space="preserve">ould </w:t>
      </w:r>
      <w:r w:rsidR="4AA331BE">
        <w:rPr/>
        <w:t xml:space="preserve">also </w:t>
      </w:r>
      <w:r w:rsidR="4FAADE60">
        <w:rPr/>
        <w:t>welcome the opportunity to expand to other organisms</w:t>
      </w:r>
      <w:r w:rsidR="07BB3275">
        <w:rPr/>
        <w:t xml:space="preserve"> such as fish, mammals, herps, and invertebrates</w:t>
      </w:r>
      <w:r w:rsidR="4FAADE60">
        <w:rPr/>
        <w:t xml:space="preserve">. </w:t>
      </w:r>
      <w:commentRangeEnd w:id="217381816"/>
      <w:r>
        <w:rPr>
          <w:rStyle w:val="CommentReference"/>
        </w:rPr>
        <w:commentReference w:id="217381816"/>
      </w:r>
      <w:r w:rsidR="10AF1EEB">
        <w:rPr/>
        <w:t xml:space="preserve">If you think </w:t>
      </w:r>
      <w:r w:rsidR="10AF1EEB">
        <w:rPr/>
        <w:t>I’d</w:t>
      </w:r>
      <w:r w:rsidR="10AF1EEB">
        <w:rPr/>
        <w:t xml:space="preserve"> be a good fit in your lab </w:t>
      </w:r>
      <w:r w:rsidR="0AD083A9">
        <w:rPr/>
        <w:t xml:space="preserve">or want to chat about </w:t>
      </w:r>
      <w:r w:rsidR="3523DD2A">
        <w:rPr/>
        <w:t>research</w:t>
      </w:r>
      <w:r w:rsidR="3523DD2A">
        <w:rPr/>
        <w:t xml:space="preserve"> and science outreach</w:t>
      </w:r>
      <w:r w:rsidR="0AD083A9">
        <w:rPr/>
        <w:t xml:space="preserve">, please contact me at </w:t>
      </w:r>
      <w:r w:rsidR="0AD083A9">
        <w:rPr/>
        <w:t>sshaw33@vols.utk.edu</w:t>
      </w:r>
      <w:r w:rsidR="0AD083A9">
        <w:rPr/>
        <w:t>.</w:t>
      </w:r>
      <w:commentRangeStart w:id="1338792557"/>
      <w:commentRangeEnd w:id="1338792557"/>
      <w:r>
        <w:rPr>
          <w:rStyle w:val="CommentReference"/>
        </w:rPr>
        <w:commentReference w:id="1338792557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SS" w:author="Shaw, Seth" w:date="2025-09-22T20:06:44" w:id="1077735762">
    <w:p xmlns:w14="http://schemas.microsoft.com/office/word/2010/wordml" xmlns:w="http://schemas.openxmlformats.org/wordprocessingml/2006/main" w:rsidR="75562332" w:rsidRDefault="02C9A145" w14:paraId="042EEE8B" w14:textId="7FA2AF10">
      <w:pPr>
        <w:pStyle w:val="CommentText"/>
      </w:pPr>
      <w:r>
        <w:rPr>
          <w:rStyle w:val="CommentReference"/>
        </w:rPr>
        <w:annotationRef/>
      </w:r>
      <w:r w:rsidRPr="4E7B7E97" w:rsidR="6EF67E49">
        <w:t>I need a better word, I don't want to limit myself to physiological methods but methods by itself sounds bad.</w:t>
      </w:r>
    </w:p>
  </w:comment>
  <w:comment xmlns:w="http://schemas.openxmlformats.org/wordprocessingml/2006/main" w:initials="sp" w:author="spiveyelsie@gmail.com" w:date="2025-09-22T19:29:56" w:id="1007974602">
    <w:p xmlns:w14="http://schemas.microsoft.com/office/word/2010/wordml" xmlns:w="http://schemas.openxmlformats.org/wordprocessingml/2006/main" w:rsidR="69226971" w:rsidRDefault="6B2B8C10" w14:paraId="4E424425" w14:textId="3A85B571">
      <w:pPr>
        <w:pStyle w:val="CommentText"/>
      </w:pPr>
      <w:r>
        <w:rPr>
          <w:rStyle w:val="CommentReference"/>
        </w:rPr>
        <w:annotationRef/>
      </w:r>
      <w:r w:rsidRPr="59F013EF" w:rsidR="3A924D5A">
        <w:t>I don't know how important it is to say "personal project" but if you need more concision you can probably omit</w:t>
      </w:r>
    </w:p>
  </w:comment>
  <w:comment xmlns:w="http://schemas.openxmlformats.org/wordprocessingml/2006/main" w:initials="sp" w:author="spiveyelsie@gmail.com" w:date="2025-09-22T19:30:42" w:id="231734548">
    <w:p xmlns:w14="http://schemas.microsoft.com/office/word/2010/wordml" xmlns:w="http://schemas.openxmlformats.org/wordprocessingml/2006/main" w:rsidR="0146D899" w:rsidRDefault="00DC4F21" w14:paraId="1768F3E0" w14:textId="0D895D19">
      <w:pPr>
        <w:pStyle w:val="CommentText"/>
      </w:pPr>
      <w:r>
        <w:rPr>
          <w:rStyle w:val="CommentReference"/>
        </w:rPr>
        <w:annotationRef/>
      </w:r>
      <w:r w:rsidRPr="5D6A7A7E" w:rsidR="4DE94410">
        <w:t>very interesting and clear! you have a wide range of relevant experience!</w:t>
      </w:r>
    </w:p>
  </w:comment>
  <w:comment xmlns:w="http://schemas.openxmlformats.org/wordprocessingml/2006/main" w:initials="sp" w:author="spiveyelsie@gmail.com" w:date="2025-09-22T19:32:14" w:id="1338792557">
    <w:p xmlns:w14="http://schemas.microsoft.com/office/word/2010/wordml" xmlns:w="http://schemas.openxmlformats.org/wordprocessingml/2006/main" w:rsidR="4162ECC8" w:rsidRDefault="7BDEE729" w14:paraId="6CCAE9A2" w14:textId="0B5D3F64">
      <w:pPr>
        <w:pStyle w:val="CommentText"/>
      </w:pPr>
      <w:r>
        <w:rPr>
          <w:rStyle w:val="CommentReference"/>
        </w:rPr>
        <w:annotationRef/>
      </w:r>
      <w:r w:rsidRPr="31AA565F" w:rsidR="5E9F7608">
        <w:t>Looks great! sorry to be a little grammar nitpicky at the beginning - This was a clear read and I feel like I have a good idea of both your experience and what you're looking for! have to start class again but if you have specific questions lmk i can check after</w:t>
      </w:r>
    </w:p>
  </w:comment>
  <w:comment xmlns:w="http://schemas.openxmlformats.org/wordprocessingml/2006/main" w:initials="re" w:author="reillymakenna@gmail.com" w:date="2025-09-22T18:37:06" w:id="606039956">
    <w:p xmlns:w14="http://schemas.microsoft.com/office/word/2010/wordml" xmlns:w="http://schemas.openxmlformats.org/wordprocessingml/2006/main" w:rsidR="75DF2995" w:rsidRDefault="02C40A72" w14:paraId="531286B6" w14:textId="05C5C9E6">
      <w:pPr>
        <w:pStyle w:val="CommentText"/>
      </w:pPr>
      <w:r>
        <w:rPr>
          <w:rStyle w:val="CommentReference"/>
        </w:rPr>
        <w:annotationRef/>
      </w:r>
      <w:r w:rsidRPr="0799228B" w:rsidR="3DB0E0D2">
        <w:t xml:space="preserve">you already say ur pursuing a BS so its implied and sounds a bit off here </w:t>
      </w:r>
    </w:p>
  </w:comment>
  <w:comment xmlns:w="http://schemas.openxmlformats.org/wordprocessingml/2006/main" w:initials="re" w:author="reillymakenna@gmail.com" w:date="2025-09-22T18:46:56" w:id="217381816">
    <w:p xmlns:w14="http://schemas.microsoft.com/office/word/2010/wordml" xmlns:w="http://schemas.openxmlformats.org/wordprocessingml/2006/main" w:rsidR="75799611" w:rsidRDefault="6FCFBB97" w14:paraId="723E0C5E" w14:textId="6D33BBEF">
      <w:pPr>
        <w:pStyle w:val="CommentText"/>
      </w:pPr>
      <w:r>
        <w:rPr>
          <w:rStyle w:val="CommentReference"/>
        </w:rPr>
        <w:annotationRef/>
      </w:r>
      <w:r w:rsidRPr="3644232B" w:rsidR="126C7FAD">
        <w:t xml:space="preserve">What are your goals for a PhD/MS. what do you want to study specifically? How do I know if you are a good fit? maybe reference a research tab and cv tab on your website and give a brief overview of what you hope to do </w:t>
      </w:r>
    </w:p>
  </w:comment>
  <w:comment xmlns:w="http://schemas.openxmlformats.org/wordprocessingml/2006/main" w:initials="re" w:author="reillymakenna@gmail.com" w:date="2025-09-22T19:18:03" w:id="819822093">
    <w:p xmlns:w14="http://schemas.microsoft.com/office/word/2010/wordml" xmlns:w="http://schemas.openxmlformats.org/wordprocessingml/2006/main" w:rsidR="10E58475" w:rsidRDefault="53E07D08" w14:paraId="797572CF" w14:textId="76F7BF6B">
      <w:pPr>
        <w:pStyle w:val="CommentText"/>
      </w:pPr>
      <w:r>
        <w:rPr>
          <w:rStyle w:val="CommentReference"/>
        </w:rPr>
        <w:annotationRef/>
      </w:r>
      <w:r w:rsidRPr="3795EE87" w:rsidR="297F135A">
        <w:t>???????? SUPER SCARY MEGA VEGETABLES</w:t>
      </w:r>
    </w:p>
    <w:p xmlns:w14="http://schemas.microsoft.com/office/word/2010/wordml" xmlns:w="http://schemas.openxmlformats.org/wordprocessingml/2006/main" w:rsidR="5C3F0F75" w:rsidRDefault="6E31A774" w14:paraId="3259A6C1" w14:textId="486146F5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42EEE8B"/>
  <w15:commentEx w15:done="1" w15:paraId="4E424425"/>
  <w15:commentEx w15:done="1" w15:paraId="1768F3E0"/>
  <w15:commentEx w15:done="1" w15:paraId="6CCAE9A2"/>
  <w15:commentEx w15:done="1" w15:paraId="531286B6"/>
  <w15:commentEx w15:done="1" w15:paraId="723E0C5E"/>
  <w15:commentEx w15:done="1" w15:paraId="3259A6C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1098760" w16cex:dateUtc="2025-09-23T00:06:44.204Z"/>
  <w16cex:commentExtensible w16cex:durableId="602319BA" w16cex:dateUtc="2025-09-23T00:29:56.382Z"/>
  <w16cex:commentExtensible w16cex:durableId="750FA966" w16cex:dateUtc="2025-09-23T00:30:42.516Z"/>
  <w16cex:commentExtensible w16cex:durableId="7210BCFB" w16cex:dateUtc="2025-09-23T00:32:14.03Z"/>
  <w16cex:commentExtensible w16cex:durableId="28EFF298" w16cex:dateUtc="2025-09-23T00:37:06.143Z"/>
  <w16cex:commentExtensible w16cex:durableId="51DBB373" w16cex:dateUtc="2025-09-23T00:46:56.874Z"/>
  <w16cex:commentExtensible w16cex:durableId="468CA1E0" w16cex:dateUtc="2025-09-23T01:18:03.934Z">
    <w16cex:extLst>
      <w16:ext w16:uri="{CE6994B0-6A32-4C9F-8C6B-6E91EDA988CE}">
        <cr:reactions xmlns:cr="http://schemas.microsoft.com/office/comments/2020/reactions">
          <cr:reaction reactionType="1">
            <cr:reactionInfo dateUtc="2025-09-23T01:27:12.809Z">
              <cr:user userId="S::urn:spo:guest#reillymakenna@gmail.com::" userProvider="AD" userName="reillymakenna@gmail.com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2EEE8B" w16cid:durableId="01098760"/>
  <w16cid:commentId w16cid:paraId="4E424425" w16cid:durableId="602319BA"/>
  <w16cid:commentId w16cid:paraId="1768F3E0" w16cid:durableId="750FA966"/>
  <w16cid:commentId w16cid:paraId="6CCAE9A2" w16cid:durableId="7210BCFB"/>
  <w16cid:commentId w16cid:paraId="531286B6" w16cid:durableId="28EFF298"/>
  <w16cid:commentId w16cid:paraId="723E0C5E" w16cid:durableId="51DBB373"/>
  <w16cid:commentId w16cid:paraId="3259A6C1" w16cid:durableId="468CA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haw, Seth">
    <w15:presenceInfo w15:providerId="AD" w15:userId="S::sshaw33@vols.utk.edu::d34417db-e954-4a6f-ac48-4ef2077ea859"/>
  </w15:person>
  <w15:person w15:author="Shaw, Seth">
    <w15:presenceInfo w15:providerId="AD" w15:userId="S::sshaw33@vols.utk.edu::d34417db-e954-4a6f-ac48-4ef2077ea859"/>
  </w15:person>
  <w15:person w15:author="spiveyelsie@gmail.com">
    <w15:presenceInfo w15:providerId="AD" w15:userId="S::urn:spo:guest#spiveyelsie@gmail.com::"/>
  </w15:person>
  <w15:person w15:author="reillymakenna@gmail.com">
    <w15:presenceInfo w15:providerId="AD" w15:userId="S::urn:spo:guest#reillymakenna@gmail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BE7DF"/>
    <w:rsid w:val="00FFCCCF"/>
    <w:rsid w:val="0153BC28"/>
    <w:rsid w:val="02781136"/>
    <w:rsid w:val="031BBDDB"/>
    <w:rsid w:val="03D36A22"/>
    <w:rsid w:val="04283AA0"/>
    <w:rsid w:val="042D6E27"/>
    <w:rsid w:val="04570029"/>
    <w:rsid w:val="0481B225"/>
    <w:rsid w:val="05B1B8A5"/>
    <w:rsid w:val="067D4E2B"/>
    <w:rsid w:val="07449B4A"/>
    <w:rsid w:val="0747EFA7"/>
    <w:rsid w:val="07BB3275"/>
    <w:rsid w:val="090B76D7"/>
    <w:rsid w:val="09179C23"/>
    <w:rsid w:val="09229FF3"/>
    <w:rsid w:val="0950EAD8"/>
    <w:rsid w:val="097325B9"/>
    <w:rsid w:val="09DA17DC"/>
    <w:rsid w:val="0AD083A9"/>
    <w:rsid w:val="0AF050E1"/>
    <w:rsid w:val="0BB4B2C9"/>
    <w:rsid w:val="0BF94466"/>
    <w:rsid w:val="0BFFDF1C"/>
    <w:rsid w:val="0E0DD805"/>
    <w:rsid w:val="0F55A355"/>
    <w:rsid w:val="10AF1EEB"/>
    <w:rsid w:val="10D841FF"/>
    <w:rsid w:val="1115AB51"/>
    <w:rsid w:val="11310DE6"/>
    <w:rsid w:val="1167F8E4"/>
    <w:rsid w:val="11D1C72F"/>
    <w:rsid w:val="12218267"/>
    <w:rsid w:val="12C86500"/>
    <w:rsid w:val="13A923AF"/>
    <w:rsid w:val="141E2E75"/>
    <w:rsid w:val="14975644"/>
    <w:rsid w:val="15C9D908"/>
    <w:rsid w:val="15ECF8B2"/>
    <w:rsid w:val="1630F3CF"/>
    <w:rsid w:val="175A8F0E"/>
    <w:rsid w:val="1927F39B"/>
    <w:rsid w:val="1A627133"/>
    <w:rsid w:val="1A6D7141"/>
    <w:rsid w:val="1A88DECB"/>
    <w:rsid w:val="1A9568B4"/>
    <w:rsid w:val="1ADB0AE4"/>
    <w:rsid w:val="1BF7A675"/>
    <w:rsid w:val="1C205C22"/>
    <w:rsid w:val="1D995080"/>
    <w:rsid w:val="1E6F84C0"/>
    <w:rsid w:val="1FEBD418"/>
    <w:rsid w:val="2026D9CF"/>
    <w:rsid w:val="212502E9"/>
    <w:rsid w:val="214C2158"/>
    <w:rsid w:val="21B1CC39"/>
    <w:rsid w:val="2275C37C"/>
    <w:rsid w:val="2308ACD2"/>
    <w:rsid w:val="23CD66AE"/>
    <w:rsid w:val="2424D5A0"/>
    <w:rsid w:val="24A53463"/>
    <w:rsid w:val="24B1B08D"/>
    <w:rsid w:val="25A9DABF"/>
    <w:rsid w:val="26196C2E"/>
    <w:rsid w:val="27269D82"/>
    <w:rsid w:val="277078DC"/>
    <w:rsid w:val="279BE7DF"/>
    <w:rsid w:val="28217E4A"/>
    <w:rsid w:val="28463DC7"/>
    <w:rsid w:val="29D98A06"/>
    <w:rsid w:val="2A41A0DE"/>
    <w:rsid w:val="2AD7DA6C"/>
    <w:rsid w:val="2CEA5829"/>
    <w:rsid w:val="2ED53A40"/>
    <w:rsid w:val="2F355FD1"/>
    <w:rsid w:val="2F9AE7CD"/>
    <w:rsid w:val="3066C608"/>
    <w:rsid w:val="31198B38"/>
    <w:rsid w:val="31DE58CC"/>
    <w:rsid w:val="31EFE948"/>
    <w:rsid w:val="3337F211"/>
    <w:rsid w:val="333B79B2"/>
    <w:rsid w:val="3382F388"/>
    <w:rsid w:val="3395528E"/>
    <w:rsid w:val="33D50A21"/>
    <w:rsid w:val="34CEF5BA"/>
    <w:rsid w:val="351ED132"/>
    <w:rsid w:val="3523DD2A"/>
    <w:rsid w:val="3614AAF8"/>
    <w:rsid w:val="36490F24"/>
    <w:rsid w:val="3733A3B6"/>
    <w:rsid w:val="38331046"/>
    <w:rsid w:val="383B66E9"/>
    <w:rsid w:val="384D7972"/>
    <w:rsid w:val="38C1A392"/>
    <w:rsid w:val="39908707"/>
    <w:rsid w:val="3BB3D957"/>
    <w:rsid w:val="3C881603"/>
    <w:rsid w:val="3CB35599"/>
    <w:rsid w:val="3D69A4F4"/>
    <w:rsid w:val="3F15F002"/>
    <w:rsid w:val="3F39DAEF"/>
    <w:rsid w:val="3F778CE9"/>
    <w:rsid w:val="3F8AA6BF"/>
    <w:rsid w:val="4011E5DE"/>
    <w:rsid w:val="4153DF38"/>
    <w:rsid w:val="42692519"/>
    <w:rsid w:val="42901583"/>
    <w:rsid w:val="42C2FAEB"/>
    <w:rsid w:val="433734CF"/>
    <w:rsid w:val="446D53A2"/>
    <w:rsid w:val="46DB8E31"/>
    <w:rsid w:val="46F1EEF9"/>
    <w:rsid w:val="4859DC96"/>
    <w:rsid w:val="4862C1F5"/>
    <w:rsid w:val="49ADD210"/>
    <w:rsid w:val="4AA331BE"/>
    <w:rsid w:val="4B654520"/>
    <w:rsid w:val="4CD854B2"/>
    <w:rsid w:val="4DE12E89"/>
    <w:rsid w:val="4F8CC158"/>
    <w:rsid w:val="4FAADE60"/>
    <w:rsid w:val="51370433"/>
    <w:rsid w:val="51807FBC"/>
    <w:rsid w:val="5182CE7E"/>
    <w:rsid w:val="51BA0FC2"/>
    <w:rsid w:val="525F6ED1"/>
    <w:rsid w:val="52F7758A"/>
    <w:rsid w:val="53E4F878"/>
    <w:rsid w:val="552895AA"/>
    <w:rsid w:val="57FADB87"/>
    <w:rsid w:val="58856E02"/>
    <w:rsid w:val="5891A698"/>
    <w:rsid w:val="58A23B42"/>
    <w:rsid w:val="5ABF0210"/>
    <w:rsid w:val="5AD5C7C1"/>
    <w:rsid w:val="5AD60307"/>
    <w:rsid w:val="5B29CCEB"/>
    <w:rsid w:val="5B98C793"/>
    <w:rsid w:val="5CECE36A"/>
    <w:rsid w:val="5D506EC4"/>
    <w:rsid w:val="5DEB961C"/>
    <w:rsid w:val="5E9E0AB8"/>
    <w:rsid w:val="5EEF6DC0"/>
    <w:rsid w:val="5FA56EA1"/>
    <w:rsid w:val="60A5E33F"/>
    <w:rsid w:val="60DA62C2"/>
    <w:rsid w:val="6197798A"/>
    <w:rsid w:val="623A7B7E"/>
    <w:rsid w:val="6323BFCA"/>
    <w:rsid w:val="65588D13"/>
    <w:rsid w:val="67246B62"/>
    <w:rsid w:val="67588559"/>
    <w:rsid w:val="675928FD"/>
    <w:rsid w:val="6762196E"/>
    <w:rsid w:val="682B0076"/>
    <w:rsid w:val="696C3AE6"/>
    <w:rsid w:val="6A8BC49A"/>
    <w:rsid w:val="6BE6A00E"/>
    <w:rsid w:val="6E9A48B8"/>
    <w:rsid w:val="7217914E"/>
    <w:rsid w:val="7241D334"/>
    <w:rsid w:val="72DA3611"/>
    <w:rsid w:val="72F85F31"/>
    <w:rsid w:val="7713228B"/>
    <w:rsid w:val="773B62F9"/>
    <w:rsid w:val="77DB48D5"/>
    <w:rsid w:val="7835A7D7"/>
    <w:rsid w:val="78F7AFAA"/>
    <w:rsid w:val="79ED65D3"/>
    <w:rsid w:val="7A5C9698"/>
    <w:rsid w:val="7ABEB69A"/>
    <w:rsid w:val="7AEE82B6"/>
    <w:rsid w:val="7CC51C68"/>
    <w:rsid w:val="7CE143F5"/>
    <w:rsid w:val="7D79B407"/>
    <w:rsid w:val="7DEE1F39"/>
    <w:rsid w:val="7E573D1D"/>
    <w:rsid w:val="7FD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E7DF"/>
  <w15:chartTrackingRefBased/>
  <w15:docId w15:val="{0EFEE1B1-D1E5-451B-A032-0D82ABB35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8ce7b3e65ec4aaf" /><Relationship Type="http://schemas.microsoft.com/office/2011/relationships/people" Target="people.xml" Id="Rf08c81372e98436e" /><Relationship Type="http://schemas.microsoft.com/office/2011/relationships/commentsExtended" Target="commentsExtended.xml" Id="Red0192491b16420d" /><Relationship Type="http://schemas.microsoft.com/office/2016/09/relationships/commentsIds" Target="commentsIds.xml" Id="R42bc5cd085b24c4b" /><Relationship Type="http://schemas.microsoft.com/office/2018/08/relationships/commentsExtensible" Target="commentsExtensible.xml" Id="Re8db41cc674948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2025-09-22T12:42:27.2245840Z</dcterms:created>
  <dcterms:modified xsi:type="dcterms:W3CDTF">2025-09-23T01:30:00.3430357Z</dcterms:modified>
  <dc:creator>Shaw, Seth</dc:creator>
  <lastModifiedBy>Shaw, Seth</lastModifiedBy>
</coreProperties>
</file>